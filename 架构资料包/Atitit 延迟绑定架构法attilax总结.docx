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延迟绑定架构法attilax总结</w:t>
      </w:r>
    </w:p>
    <w:p>
      <w:pPr>
        <w:rPr>
          <w:rFonts w:hint="eastAsia"/>
          <w:lang w:val="en-US" w:eastAsia="zh-CN"/>
        </w:rPr>
      </w:pPr>
    </w:p>
    <w:p>
      <w:pPr>
        <w:pStyle w:val="5"/>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_Toc2300 </w:instrText>
      </w:r>
      <w:r>
        <w:rPr>
          <w:rFonts w:hint="eastAsia"/>
          <w:lang w:val="en-US" w:eastAsia="zh-CN"/>
        </w:rPr>
        <w:fldChar w:fldCharType="separate"/>
      </w:r>
      <w:r>
        <w:rPr>
          <w:rFonts w:hint="default" w:ascii="HelveticaNeue-Light" w:hAnsi="HelveticaNeue-Light" w:eastAsia="HelveticaNeue-Light" w:cs="HelveticaNeue-Light"/>
          <w:i w:val="0"/>
          <w:caps w:val="0"/>
          <w:color w:val="000000"/>
          <w:spacing w:val="0"/>
          <w:szCs w:val="33"/>
          <w:shd w:val="clear" w:fill="FFFFFF"/>
          <w:vertAlign w:val="baseline"/>
        </w:rPr>
        <w:t>后期绑定和前期绑定</w:t>
      </w:r>
      <w:r>
        <w:tab/>
      </w:r>
      <w:r>
        <w:fldChar w:fldCharType="begin"/>
      </w:r>
      <w:r>
        <w:instrText xml:space="preserve"> PAGEREF _Toc2300 </w:instrText>
      </w:r>
      <w:r>
        <w:fldChar w:fldCharType="separate"/>
      </w:r>
      <w:r>
        <w:t>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_Toc10729 </w:instrText>
      </w:r>
      <w:r>
        <w:rPr>
          <w:rFonts w:hint="eastAsia"/>
          <w:lang w:val="en-US" w:eastAsia="zh-CN"/>
        </w:rPr>
        <w:fldChar w:fldCharType="separate"/>
      </w:r>
      <w:r>
        <w:rPr>
          <w:rFonts w:hint="default" w:ascii="HelveticaNeue-Light" w:hAnsi="HelveticaNeue-Light" w:eastAsia="HelveticaNeue-Light" w:cs="HelveticaNeue-Light"/>
          <w:i w:val="0"/>
          <w:caps w:val="0"/>
          <w:color w:val="000000"/>
          <w:spacing w:val="0"/>
          <w:szCs w:val="33"/>
          <w:shd w:val="clear" w:fill="FFFFFF"/>
          <w:vertAlign w:val="baseline"/>
        </w:rPr>
        <w:t>延迟调用</w:t>
      </w:r>
      <w:r>
        <w:tab/>
      </w:r>
      <w:r>
        <w:fldChar w:fldCharType="begin"/>
      </w:r>
      <w:r>
        <w:instrText xml:space="preserve"> PAGEREF _Toc10729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_Toc31690 </w:instrText>
      </w:r>
      <w:r>
        <w:rPr>
          <w:rFonts w:hint="eastAsia"/>
          <w:lang w:val="en-US" w:eastAsia="zh-CN"/>
        </w:rPr>
        <w:fldChar w:fldCharType="separate"/>
      </w:r>
      <w:r>
        <w:rPr>
          <w:rFonts w:hint="default" w:ascii="HelveticaNeue-Light" w:hAnsi="HelveticaNeue-Light" w:eastAsia="HelveticaNeue-Light" w:cs="HelveticaNeue-Light"/>
          <w:i w:val="0"/>
          <w:caps w:val="0"/>
          <w:color w:val="000000"/>
          <w:spacing w:val="0"/>
          <w:szCs w:val="33"/>
          <w:shd w:val="clear" w:fill="FFFFFF"/>
          <w:vertAlign w:val="baseline"/>
        </w:rPr>
        <w:t>用 Java 语言延迟绑定</w:t>
      </w:r>
      <w:r>
        <w:tab/>
      </w:r>
      <w:r>
        <w:fldChar w:fldCharType="begin"/>
      </w:r>
      <w:r>
        <w:instrText xml:space="preserve"> PAGEREF _Toc31690 </w:instrText>
      </w:r>
      <w:r>
        <w:fldChar w:fldCharType="separate"/>
      </w:r>
      <w:r>
        <w:t>2</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_Toc28189 </w:instrText>
      </w:r>
      <w:r>
        <w:rPr>
          <w:rFonts w:hint="eastAsia"/>
          <w:lang w:val="en-US" w:eastAsia="zh-CN"/>
        </w:rPr>
        <w:fldChar w:fldCharType="separate"/>
      </w:r>
      <w:r>
        <w:rPr>
          <w:rFonts w:hint="eastAsia"/>
        </w:rPr>
        <w:t>什么是推迟绑定 C++</w:t>
      </w:r>
      <w:r>
        <w:tab/>
      </w:r>
      <w:r>
        <w:fldChar w:fldCharType="begin"/>
      </w:r>
      <w:r>
        <w:instrText xml:space="preserve"> PAGEREF _Toc28189 </w:instrText>
      </w:r>
      <w:r>
        <w:fldChar w:fldCharType="separate"/>
      </w:r>
      <w:r>
        <w:t>2</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_Toc3443 </w:instrText>
      </w:r>
      <w:r>
        <w:rPr>
          <w:rFonts w:hint="eastAsia"/>
          <w:lang w:val="en-US" w:eastAsia="zh-CN"/>
        </w:rPr>
        <w:fldChar w:fldCharType="separate"/>
      </w:r>
      <w:r>
        <w:rPr>
          <w:rFonts w:hint="eastAsia"/>
          <w:lang w:val="en-US" w:eastAsia="zh-CN"/>
        </w:rPr>
        <w:t>配置文件的延迟绑定</w:t>
      </w:r>
      <w:r>
        <w:tab/>
      </w:r>
      <w:r>
        <w:fldChar w:fldCharType="begin"/>
      </w:r>
      <w:r>
        <w:instrText xml:space="preserve"> PAGEREF _Toc3443 </w:instrText>
      </w:r>
      <w:r>
        <w:fldChar w:fldCharType="separate"/>
      </w:r>
      <w:r>
        <w:t>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rPr>
          <w:rFonts w:ascii="幼圆" w:hAnsi="幼圆" w:eastAsia="幼圆" w:cs="幼圆"/>
          <w:b w:val="0"/>
          <w:i w:val="0"/>
          <w:caps w:val="0"/>
          <w:color w:val="666666"/>
          <w:spacing w:val="0"/>
          <w:sz w:val="27"/>
          <w:szCs w:val="27"/>
          <w:shd w:val="clear" w:fill="FFFFFF"/>
        </w:rPr>
      </w:pPr>
      <w:r>
        <w:rPr>
          <w:rFonts w:ascii="幼圆" w:hAnsi="幼圆" w:eastAsia="幼圆" w:cs="幼圆"/>
          <w:b w:val="0"/>
          <w:i w:val="0"/>
          <w:caps w:val="0"/>
          <w:color w:val="666666"/>
          <w:spacing w:val="0"/>
          <w:sz w:val="27"/>
          <w:szCs w:val="27"/>
          <w:shd w:val="clear" w:fill="FFFFFF"/>
        </w:rPr>
        <w:t>何为延迟绑定呢。这个也比较好理解。libc库中有很多的函数，但是我们编写程序的时候，并不一定会调用libc库中的每个函数，更多的情况下，我们只调用了极少数函数，如果我们将每个函数的地址都解析出来，其实是一种浪费。所以采用的方法是用到函数时再进行对函数的位置进行定位。 这种技术就叫做延迟定位。</w:t>
      </w:r>
    </w:p>
    <w:p>
      <w:pPr>
        <w:rPr>
          <w:rFonts w:ascii="幼圆" w:hAnsi="幼圆" w:eastAsia="幼圆" w:cs="幼圆"/>
          <w:b w:val="0"/>
          <w:i w:val="0"/>
          <w:caps w:val="0"/>
          <w:color w:val="666666"/>
          <w:spacing w:val="0"/>
          <w:sz w:val="27"/>
          <w:szCs w:val="27"/>
          <w:shd w:val="clear" w:fill="FFFFFF"/>
        </w:rPr>
      </w:pPr>
    </w:p>
    <w:p>
      <w:pPr>
        <w:rPr>
          <w:rFonts w:hint="default" w:ascii="幼圆" w:hAnsi="幼圆" w:eastAsia="幼圆" w:cs="幼圆"/>
          <w:b w:val="0"/>
          <w:i w:val="0"/>
          <w:caps w:val="0"/>
          <w:color w:val="666666"/>
          <w:spacing w:val="0"/>
          <w:sz w:val="27"/>
          <w:szCs w:val="27"/>
          <w:shd w:val="clear" w:fill="FFFFFF"/>
        </w:rPr>
      </w:pPr>
      <w:r>
        <w:rPr>
          <w:rFonts w:ascii="幼圆" w:hAnsi="幼圆" w:eastAsia="幼圆" w:cs="幼圆"/>
          <w:b w:val="0"/>
          <w:i w:val="0"/>
          <w:caps w:val="0"/>
          <w:color w:val="666666"/>
          <w:spacing w:val="0"/>
          <w:sz w:val="27"/>
          <w:szCs w:val="27"/>
          <w:shd w:val="clear" w:fill="FFFFFF"/>
        </w:rPr>
        <w:t> </w:t>
      </w:r>
      <w:r>
        <w:rPr>
          <w:rFonts w:hint="default" w:ascii="幼圆" w:hAnsi="幼圆" w:eastAsia="幼圆" w:cs="幼圆"/>
          <w:b w:val="0"/>
          <w:i w:val="0"/>
          <w:caps w:val="0"/>
          <w:color w:val="666666"/>
          <w:spacing w:val="0"/>
          <w:sz w:val="27"/>
          <w:szCs w:val="27"/>
          <w:shd w:val="clear" w:fill="FFFFFF"/>
        </w:rPr>
        <w:t>动态链接技术，严格的说分成两类，一种是 Load-Time Relocation，这种技术容易理解，但是缺点也比较致命，不能共享，起不到节省内存的目的，目前X86_64已经不提供这种方式；另外一种属于主流的位置无关（PIC）动态库</w:t>
      </w:r>
    </w:p>
    <w:p>
      <w:pPr>
        <w:rPr>
          <w:rFonts w:hint="default" w:ascii="幼圆" w:hAnsi="幼圆" w:eastAsia="幼圆" w:cs="幼圆"/>
          <w:b w:val="0"/>
          <w:i w:val="0"/>
          <w:caps w:val="0"/>
          <w:color w:val="666666"/>
          <w:spacing w:val="0"/>
          <w:sz w:val="27"/>
          <w:szCs w:val="27"/>
          <w:shd w:val="clear" w:fill="FFFFFF"/>
        </w:rPr>
      </w:pPr>
    </w:p>
    <w:p>
      <w:pPr>
        <w:rPr>
          <w:rFonts w:hint="default" w:ascii="Trebuchet MS" w:hAnsi="Trebuchet MS" w:eastAsia="宋体" w:cs="Trebuchet MS"/>
          <w:b w:val="0"/>
          <w:i w:val="0"/>
          <w:caps w:val="0"/>
          <w:color w:val="565656"/>
          <w:spacing w:val="0"/>
          <w:sz w:val="38"/>
          <w:szCs w:val="38"/>
          <w:u w:val="single"/>
          <w:shd w:val="clear" w:fill="FFFFFF"/>
        </w:rPr>
      </w:pPr>
      <w:r>
        <w:rPr>
          <w:rFonts w:ascii="Trebuchet MS" w:hAnsi="Trebuchet MS" w:eastAsia="宋体" w:cs="Trebuchet MS"/>
          <w:b w:val="0"/>
          <w:i w:val="0"/>
          <w:caps w:val="0"/>
          <w:color w:val="565656"/>
          <w:spacing w:val="0"/>
          <w:sz w:val="38"/>
          <w:szCs w:val="38"/>
          <w:u w:val="single"/>
          <w:shd w:val="clear" w:fill="FFFFFF"/>
        </w:rPr>
        <w:fldChar w:fldCharType="begin"/>
      </w:r>
      <w:r>
        <w:rPr>
          <w:rFonts w:ascii="Trebuchet MS" w:hAnsi="Trebuchet MS" w:eastAsia="宋体" w:cs="Trebuchet MS"/>
          <w:b w:val="0"/>
          <w:i w:val="0"/>
          <w:caps w:val="0"/>
          <w:color w:val="565656"/>
          <w:spacing w:val="0"/>
          <w:sz w:val="38"/>
          <w:szCs w:val="38"/>
          <w:u w:val="single"/>
          <w:shd w:val="clear" w:fill="FFFFFF"/>
        </w:rPr>
        <w:instrText xml:space="preserve"> HYPERLINK "http://eli.thegreenplace.net/2011/11/03/position-independent-code-pic-in-shared-libraries/" \t "http://blog.chinaunix.net/_blank" </w:instrText>
      </w:r>
      <w:r>
        <w:rPr>
          <w:rFonts w:ascii="Trebuchet MS" w:hAnsi="Trebuchet MS" w:eastAsia="宋体" w:cs="Trebuchet MS"/>
          <w:b w:val="0"/>
          <w:i w:val="0"/>
          <w:caps w:val="0"/>
          <w:color w:val="565656"/>
          <w:spacing w:val="0"/>
          <w:sz w:val="38"/>
          <w:szCs w:val="38"/>
          <w:u w:val="single"/>
          <w:shd w:val="clear" w:fill="FFFFFF"/>
        </w:rPr>
        <w:fldChar w:fldCharType="separate"/>
      </w:r>
      <w:r>
        <w:rPr>
          <w:rStyle w:val="10"/>
          <w:rFonts w:hint="default" w:ascii="Trebuchet MS" w:hAnsi="Trebuchet MS" w:eastAsia="宋体" w:cs="Trebuchet MS"/>
          <w:b w:val="0"/>
          <w:i w:val="0"/>
          <w:caps w:val="0"/>
          <w:color w:val="565656"/>
          <w:spacing w:val="0"/>
          <w:sz w:val="38"/>
          <w:szCs w:val="38"/>
          <w:u w:val="single"/>
          <w:shd w:val="clear" w:fill="FFFFFF"/>
        </w:rPr>
        <w:t>Position Independent Code (PIC) in shared libraries</w:t>
      </w:r>
      <w:r>
        <w:rPr>
          <w:rFonts w:hint="default" w:ascii="Trebuchet MS" w:hAnsi="Trebuchet MS" w:eastAsia="宋体" w:cs="Trebuchet MS"/>
          <w:b w:val="0"/>
          <w:i w:val="0"/>
          <w:caps w:val="0"/>
          <w:color w:val="565656"/>
          <w:spacing w:val="0"/>
          <w:sz w:val="38"/>
          <w:szCs w:val="38"/>
          <w:u w:val="single"/>
          <w:shd w:val="clear" w:fill="FFFFFF"/>
        </w:rPr>
        <w:fldChar w:fldCharType="end"/>
      </w:r>
    </w:p>
    <w:p>
      <w:pPr>
        <w:rPr>
          <w:rFonts w:hint="default" w:ascii="Trebuchet MS" w:hAnsi="Trebuchet MS" w:eastAsia="宋体" w:cs="Trebuchet MS"/>
          <w:b w:val="0"/>
          <w:i w:val="0"/>
          <w:caps w:val="0"/>
          <w:color w:val="565656"/>
          <w:spacing w:val="0"/>
          <w:sz w:val="38"/>
          <w:szCs w:val="38"/>
          <w:u w:val="single"/>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textAlignment w:val="baseline"/>
        <w:rPr>
          <w:rFonts w:ascii="HelveticaNeue-Light" w:hAnsi="HelveticaNeue-Light" w:eastAsia="HelveticaNeue-Light" w:cs="HelveticaNeue-Light"/>
          <w:i w:val="0"/>
          <w:caps w:val="0"/>
          <w:color w:val="000000"/>
          <w:spacing w:val="0"/>
          <w:sz w:val="33"/>
          <w:szCs w:val="33"/>
        </w:rPr>
      </w:pPr>
      <w:bookmarkStart w:id="0" w:name="_Toc2300"/>
      <w:r>
        <w:rPr>
          <w:rFonts w:hint="default" w:ascii="HelveticaNeue-Light" w:hAnsi="HelveticaNeue-Light" w:eastAsia="HelveticaNeue-Light" w:cs="HelveticaNeue-Light"/>
          <w:i w:val="0"/>
          <w:caps w:val="0"/>
          <w:color w:val="000000"/>
          <w:spacing w:val="0"/>
          <w:sz w:val="33"/>
          <w:szCs w:val="33"/>
          <w:bdr w:val="none" w:color="auto" w:sz="0" w:space="0"/>
          <w:shd w:val="clear" w:fill="FFFFFF"/>
          <w:vertAlign w:val="baseline"/>
        </w:rPr>
        <w:t>后期绑定和前期绑定</w:t>
      </w:r>
      <w:bookmarkEnd w:id="0"/>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315" w:lineRule="atLeast"/>
        <w:ind w:left="0" w:right="0" w:firstLine="0"/>
        <w:textAlignment w:val="baseline"/>
        <w:rPr>
          <w:rFonts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编程语言能够将对函数（或在面向对象语言中的方法）的声明从其调用中分离出来。可以声明一个方法并使用单独的语法调用这个方法，但最终系统需要将这两者绑到一起。将调用和实现绑到一起的过程叫做</w:t>
      </w:r>
      <w:r>
        <w:rPr>
          <w:rStyle w:val="9"/>
          <w:rFonts w:hint="default" w:ascii="Arial" w:hAnsi="Arial" w:cs="Arial"/>
          <w:b w:val="0"/>
          <w:i w:val="0"/>
          <w:caps w:val="0"/>
          <w:color w:val="222222"/>
          <w:spacing w:val="0"/>
          <w:sz w:val="24"/>
          <w:szCs w:val="24"/>
          <w:bdr w:val="none" w:color="auto" w:sz="0" w:space="0"/>
          <w:shd w:val="clear" w:fill="FFFFFF"/>
          <w:vertAlign w:val="baseline"/>
        </w:rPr>
        <w:t>绑定</w:t>
      </w:r>
      <w:r>
        <w:rPr>
          <w:rFonts w:hint="default" w:ascii="Arial" w:hAnsi="Arial" w:cs="Arial"/>
          <w:b w:val="0"/>
          <w:i w:val="0"/>
          <w:caps w:val="0"/>
          <w:color w:val="222222"/>
          <w:spacing w:val="0"/>
          <w:sz w:val="24"/>
          <w:szCs w:val="24"/>
          <w:bdr w:val="none" w:color="auto" w:sz="0" w:space="0"/>
          <w:shd w:val="clear" w:fill="FFFFFF"/>
          <w:vertAlign w:val="baseline"/>
        </w:rPr>
        <w:t>。前期先绑定到类型再绑定到实现，还是后期先绑定到类型再绑定到实现，这对一门给定语言的编程体验来说有着显著的影响。大多数面向对象的语言都在后期绑定到实现，从而允许</w:t>
      </w:r>
      <w:r>
        <w:rPr>
          <w:rStyle w:val="9"/>
          <w:rFonts w:hint="default" w:ascii="Arial" w:hAnsi="Arial" w:cs="Arial"/>
          <w:b w:val="0"/>
          <w:i w:val="0"/>
          <w:caps w:val="0"/>
          <w:color w:val="222222"/>
          <w:spacing w:val="0"/>
          <w:sz w:val="24"/>
          <w:szCs w:val="24"/>
          <w:bdr w:val="none" w:color="auto" w:sz="0" w:space="0"/>
          <w:shd w:val="clear" w:fill="FFFFFF"/>
          <w:vertAlign w:val="baseline"/>
        </w:rPr>
        <w:t>多态性</w:t>
      </w:r>
      <w:r>
        <w:rPr>
          <w:rFonts w:hint="default" w:ascii="Arial" w:hAnsi="Arial" w:cs="Arial"/>
          <w:b w:val="0"/>
          <w:i w:val="0"/>
          <w:caps w:val="0"/>
          <w:color w:val="222222"/>
          <w:spacing w:val="0"/>
          <w:sz w:val="24"/>
          <w:szCs w:val="24"/>
          <w:bdr w:val="none" w:color="auto" w:sz="0" w:space="0"/>
          <w:shd w:val="clear" w:fill="FFFFFF"/>
          <w:vertAlign w:val="baseline"/>
        </w:rPr>
        <w:t> ，该功能让您能够将许多不同的子类型表示为一种类型。Java 代码和 C 主要在前期的一个编译的步骤里绑定到一种类型。使用此策略，编译器就有足够的信息可以捕获许多不同类型的 bug，比如说方法参数或返回值之间类型的不兼容。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textAlignment w:val="baseline"/>
        <w:rPr>
          <w:rFonts w:ascii="HelveticaNeue-Light" w:hAnsi="HelveticaNeue-Light" w:eastAsia="HelveticaNeue-Light" w:cs="HelveticaNeue-Light"/>
          <w:i w:val="0"/>
          <w:caps w:val="0"/>
          <w:color w:val="000000"/>
          <w:spacing w:val="0"/>
          <w:sz w:val="33"/>
          <w:szCs w:val="33"/>
        </w:rPr>
      </w:pPr>
      <w:bookmarkStart w:id="1" w:name="_Toc10729"/>
      <w:r>
        <w:rPr>
          <w:rFonts w:hint="default" w:ascii="HelveticaNeue-Light" w:hAnsi="HelveticaNeue-Light" w:eastAsia="HelveticaNeue-Light" w:cs="HelveticaNeue-Light"/>
          <w:i w:val="0"/>
          <w:caps w:val="0"/>
          <w:color w:val="000000"/>
          <w:spacing w:val="0"/>
          <w:sz w:val="33"/>
          <w:szCs w:val="33"/>
          <w:bdr w:val="none" w:color="auto" w:sz="0" w:space="0"/>
          <w:shd w:val="clear" w:fill="FFFFFF"/>
          <w:vertAlign w:val="baseline"/>
        </w:rPr>
        <w:t>延迟调用</w:t>
      </w:r>
      <w:bookmarkEnd w:id="1"/>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315" w:lineRule="atLeast"/>
        <w:ind w:left="0" w:right="0" w:firstLine="0"/>
        <w:textAlignment w:val="baseline"/>
        <w:rPr>
          <w:rFonts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在静态语言中，编译器在编译时直接将调用绑定到实现。动态语言则有些不同。Ruby、Smalltalk 和 Self 依赖于</w:t>
      </w:r>
      <w:r>
        <w:rPr>
          <w:rStyle w:val="9"/>
          <w:rFonts w:hint="default" w:ascii="Arial" w:hAnsi="Arial" w:cs="Arial"/>
          <w:b w:val="0"/>
          <w:i w:val="0"/>
          <w:caps w:val="0"/>
          <w:color w:val="222222"/>
          <w:spacing w:val="0"/>
          <w:sz w:val="24"/>
          <w:szCs w:val="24"/>
          <w:bdr w:val="none" w:color="auto" w:sz="0" w:space="0"/>
          <w:shd w:val="clear" w:fill="FFFFFF"/>
          <w:vertAlign w:val="baseline"/>
        </w:rPr>
        <w:t>消息传送</w:t>
      </w:r>
      <w:r>
        <w:rPr>
          <w:rFonts w:hint="default" w:ascii="Arial" w:hAnsi="Arial" w:cs="Arial"/>
          <w:b w:val="0"/>
          <w:i w:val="0"/>
          <w:caps w:val="0"/>
          <w:color w:val="222222"/>
          <w:spacing w:val="0"/>
          <w:sz w:val="24"/>
          <w:szCs w:val="24"/>
          <w:bdr w:val="none" w:color="auto" w:sz="0" w:space="0"/>
          <w:shd w:val="clear" w:fill="FFFFFF"/>
          <w:vertAlign w:val="baseline"/>
        </w:rPr>
        <w:t>来延迟绑定。客户机使用消息传送来指定目标对象、消息和参数集。这完全是一个运行机制。所以动态语言有效地添加了一级间接寻址。它们将消息名绑定到一个对象上，</w:t>
      </w:r>
    </w:p>
    <w:p>
      <w:pPr>
        <w:rPr>
          <w:rFonts w:hint="eastAsia" w:ascii="Trebuchet MS" w:hAnsi="Trebuchet MS" w:eastAsia="宋体" w:cs="Trebuchet MS"/>
          <w:b w:val="0"/>
          <w:i w:val="0"/>
          <w:caps w:val="0"/>
          <w:color w:val="565656"/>
          <w:spacing w:val="0"/>
          <w:sz w:val="38"/>
          <w:szCs w:val="38"/>
          <w:u w:val="single"/>
          <w:shd w:val="clear" w:fill="FFFFFF"/>
          <w:lang w:val="en-US" w:eastAsia="zh-CN"/>
        </w:rPr>
      </w:pPr>
    </w:p>
    <w:p>
      <w:pPr>
        <w:rPr>
          <w:rFonts w:hint="eastAsia" w:ascii="Trebuchet MS" w:hAnsi="Trebuchet MS" w:eastAsia="宋体" w:cs="Trebuchet MS"/>
          <w:b w:val="0"/>
          <w:i w:val="0"/>
          <w:caps w:val="0"/>
          <w:color w:val="565656"/>
          <w:spacing w:val="0"/>
          <w:sz w:val="38"/>
          <w:szCs w:val="38"/>
          <w:u w:val="single"/>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textAlignment w:val="baseline"/>
        <w:rPr>
          <w:rFonts w:ascii="HelveticaNeue-Light" w:hAnsi="HelveticaNeue-Light" w:eastAsia="HelveticaNeue-Light" w:cs="HelveticaNeue-Light"/>
          <w:i w:val="0"/>
          <w:caps w:val="0"/>
          <w:color w:val="000000"/>
          <w:spacing w:val="0"/>
          <w:sz w:val="33"/>
          <w:szCs w:val="33"/>
        </w:rPr>
      </w:pPr>
      <w:bookmarkStart w:id="2" w:name="_Toc31690"/>
      <w:r>
        <w:rPr>
          <w:rFonts w:hint="default" w:ascii="HelveticaNeue-Light" w:hAnsi="HelveticaNeue-Light" w:eastAsia="HelveticaNeue-Light" w:cs="HelveticaNeue-Light"/>
          <w:i w:val="0"/>
          <w:caps w:val="0"/>
          <w:color w:val="000000"/>
          <w:spacing w:val="0"/>
          <w:sz w:val="33"/>
          <w:szCs w:val="33"/>
          <w:bdr w:val="none" w:color="auto" w:sz="0" w:space="0"/>
          <w:shd w:val="clear" w:fill="FFFFFF"/>
          <w:vertAlign w:val="baseline"/>
        </w:rPr>
        <w:t>用 Java 语言延迟绑定</w:t>
      </w:r>
      <w:bookmarkEnd w:id="2"/>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bdr w:val="none" w:color="auto" w:sz="0" w:space="0"/>
          <w:shd w:val="clear" w:fill="FFFFFF"/>
          <w:vertAlign w:val="baseline"/>
        </w:rPr>
      </w:pPr>
      <w:r>
        <w:rPr>
          <w:rFonts w:hint="default" w:ascii="Arial" w:hAnsi="Arial" w:cs="Arial"/>
          <w:b w:val="0"/>
          <w:i w:val="0"/>
          <w:caps w:val="0"/>
          <w:color w:val="222222"/>
          <w:spacing w:val="0"/>
          <w:sz w:val="24"/>
          <w:szCs w:val="24"/>
          <w:bdr w:val="none" w:color="auto" w:sz="0" w:space="0"/>
          <w:shd w:val="clear" w:fill="FFFFFF"/>
          <w:vertAlign w:val="baseline"/>
        </w:rPr>
        <w:t>Java 社区对静态类型检查的迷恋程度令人惊讶，Java 程序员们正在不遗余力地寻找延迟绑定的方式。有些方法是成功的。诸如 Spring 等框架的存在主要是为了延迟绑定，它有助于减缓客户机和服务之间的耦合。面向方面的编程通过提供能够扩展类的功能（甚至可以超出其当前的功能）的服务来实现延迟绑定。像 Hibernate 这样的框架也可以延迟绑定，</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bdr w:val="none" w:color="auto" w:sz="0" w:space="0"/>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bdr w:val="none" w:color="auto" w:sz="0" w:space="0"/>
          <w:shd w:val="clear" w:fill="FFFFFF"/>
          <w:vertAlign w:val="baseline"/>
        </w:rPr>
      </w:pPr>
    </w:p>
    <w:p>
      <w:pPr>
        <w:pStyle w:val="2"/>
      </w:pPr>
      <w:bookmarkStart w:id="3" w:name="_Toc28189"/>
      <w:r>
        <w:rPr>
          <w:rFonts w:hint="eastAsia"/>
        </w:rPr>
        <w:t>什么是推迟绑定 C++</w:t>
      </w:r>
      <w:bookmarkEnd w:id="3"/>
    </w:p>
    <w:p>
      <w:pPr>
        <w:keepNext w:val="0"/>
        <w:keepLines w:val="0"/>
        <w:widowControl/>
        <w:suppressLineNumbers w:val="0"/>
        <w:pBdr>
          <w:top w:val="none" w:color="auto" w:sz="0" w:space="0"/>
          <w:bottom w:val="none" w:color="auto" w:sz="0" w:space="0"/>
        </w:pBdr>
        <w:shd w:val="clear" w:fill="FFFFFF"/>
        <w:spacing w:after="375" w:afterAutospacing="0" w:line="435" w:lineRule="atLeast"/>
        <w:ind w:left="0" w:firstLine="0"/>
        <w:jc w:val="right"/>
        <w:rPr>
          <w:rFonts w:hint="default" w:ascii="Arial" w:hAnsi="Arial" w:eastAsia="微软雅黑" w:cs="Arial"/>
          <w:b w:val="0"/>
          <w:i w:val="0"/>
          <w:caps w:val="0"/>
          <w:color w:val="9EADB6"/>
          <w:spacing w:val="0"/>
          <w:sz w:val="18"/>
          <w:szCs w:val="18"/>
          <w:u w:val="none"/>
        </w:rPr>
      </w:pPr>
      <w:ins w:id="0">
        <w:r>
          <w:rPr>
            <w:rFonts w:ascii="iknow-qb_share_icons" w:hAnsi="iknow-qb_share_icons" w:eastAsia="iknow-qb_share_icons" w:cs="iknow-qb_share_icons"/>
            <w:b w:val="0"/>
            <w:i w:val="0"/>
            <w:caps w:val="0"/>
            <w:color w:val="9EADB6"/>
            <w:spacing w:val="0"/>
            <w:kern w:val="0"/>
            <w:sz w:val="24"/>
            <w:szCs w:val="24"/>
            <w:u w:val="none"/>
            <w:shd w:val="clear" w:fill="FFFFFF"/>
            <w:lang w:val="en-US" w:eastAsia="zh-CN" w:bidi="ar"/>
          </w:rPr>
          <w:fldChar w:fldCharType="begin"/>
        </w:r>
      </w:ins>
      <w:ins w:id="1">
        <w:r>
          <w:rPr>
            <w:rFonts w:ascii="iknow-qb_share_icons" w:hAnsi="iknow-qb_share_icons" w:eastAsia="iknow-qb_share_icons" w:cs="iknow-qb_share_icons"/>
            <w:b w:val="0"/>
            <w:i w:val="0"/>
            <w:caps w:val="0"/>
            <w:color w:val="9EADB6"/>
            <w:spacing w:val="0"/>
            <w:kern w:val="0"/>
            <w:sz w:val="24"/>
            <w:szCs w:val="24"/>
            <w:u w:val="none"/>
            <w:shd w:val="clear" w:fill="FFFFFF"/>
            <w:lang w:val="en-US" w:eastAsia="zh-CN" w:bidi="ar"/>
          </w:rPr>
          <w:instrText xml:space="preserve"> HYPERLINK "http://zhidao.baidu.com/javascript:void(0)" \t "http://zhidao.baidu.com/_blank" </w:instrText>
        </w:r>
      </w:ins>
      <w:ins w:id="2">
        <w:r>
          <w:rPr>
            <w:rFonts w:ascii="iknow-qb_share_icons" w:hAnsi="iknow-qb_share_icons" w:eastAsia="iknow-qb_share_icons" w:cs="iknow-qb_share_icons"/>
            <w:b w:val="0"/>
            <w:i w:val="0"/>
            <w:caps w:val="0"/>
            <w:color w:val="9EADB6"/>
            <w:spacing w:val="0"/>
            <w:kern w:val="0"/>
            <w:sz w:val="24"/>
            <w:szCs w:val="24"/>
            <w:u w:val="none"/>
            <w:shd w:val="clear" w:fill="FFFFFF"/>
            <w:lang w:val="en-US" w:eastAsia="zh-CN" w:bidi="ar"/>
          </w:rPr>
          <w:fldChar w:fldCharType="separate"/>
        </w:r>
      </w:ins>
      <w:ins w:id="3">
        <w:r>
          <w:rPr>
            <w:rFonts w:hint="default" w:ascii="iknow-qb_share_icons" w:hAnsi="iknow-qb_share_icons" w:eastAsia="iknow-qb_share_icons" w:cs="iknow-qb_share_icons"/>
            <w:b w:val="0"/>
            <w:i w:val="0"/>
            <w:caps w:val="0"/>
            <w:color w:val="9EADB6"/>
            <w:spacing w:val="0"/>
            <w:kern w:val="0"/>
            <w:sz w:val="24"/>
            <w:szCs w:val="24"/>
            <w:u w:val="none"/>
            <w:shd w:val="clear" w:fill="FFFFFF"/>
            <w:lang w:val="en-US" w:eastAsia="zh-CN" w:bidi="ar"/>
          </w:rPr>
          <w:fldChar w:fldCharType="end"/>
        </w:r>
      </w:ins>
      <w:ins w:id="4">
        <w:r>
          <w:rPr>
            <w:rFonts w:hint="default" w:ascii="iknow-qb_share_icons" w:hAnsi="iknow-qb_share_icons" w:eastAsia="iknow-qb_share_icons" w:cs="iknow-qb_share_icons"/>
            <w:b w:val="0"/>
            <w:i w:val="0"/>
            <w:caps w:val="0"/>
            <w:color w:val="9EADB6"/>
            <w:spacing w:val="0"/>
            <w:kern w:val="0"/>
            <w:sz w:val="24"/>
            <w:szCs w:val="24"/>
            <w:u w:val="none"/>
            <w:shd w:val="clear" w:fill="FFFFFF"/>
            <w:lang w:val="en-US" w:eastAsia="zh-CN" w:bidi="ar"/>
          </w:rPr>
          <w:fldChar w:fldCharType="begin"/>
        </w:r>
      </w:ins>
      <w:ins w:id="5">
        <w:r>
          <w:rPr>
            <w:rFonts w:hint="default" w:ascii="iknow-qb_share_icons" w:hAnsi="iknow-qb_share_icons" w:eastAsia="iknow-qb_share_icons" w:cs="iknow-qb_share_icons"/>
            <w:b w:val="0"/>
            <w:i w:val="0"/>
            <w:caps w:val="0"/>
            <w:color w:val="9EADB6"/>
            <w:spacing w:val="0"/>
            <w:kern w:val="0"/>
            <w:sz w:val="24"/>
            <w:szCs w:val="24"/>
            <w:u w:val="none"/>
            <w:shd w:val="clear" w:fill="FFFFFF"/>
            <w:lang w:val="en-US" w:eastAsia="zh-CN" w:bidi="ar"/>
          </w:rPr>
          <w:instrText xml:space="preserve"> HYPERLINK "http://v.t.sina.com.cn/share/share.php?url=http://zhidao.baidu.com/question/516659591?sharesource=weibo&amp;title=%E4%BB%80%E4%B9%88%E6%98%AF%E6%8E%A8%E8%BF%9F%E7%BB%91%E5%AE%9A C++_%E7%99%BE%E5%BA%A6%E7%9F%A5%E9%81%93&amp;pic=http://img.baidu.com/img/iknow/zhidaologo.png" \t "http://zhidao.baidu.com/_blank" </w:instrText>
        </w:r>
      </w:ins>
      <w:ins w:id="6">
        <w:r>
          <w:rPr>
            <w:rFonts w:hint="default" w:ascii="iknow-qb_share_icons" w:hAnsi="iknow-qb_share_icons" w:eastAsia="iknow-qb_share_icons" w:cs="iknow-qb_share_icons"/>
            <w:b w:val="0"/>
            <w:i w:val="0"/>
            <w:caps w:val="0"/>
            <w:color w:val="9EADB6"/>
            <w:spacing w:val="0"/>
            <w:kern w:val="0"/>
            <w:sz w:val="24"/>
            <w:szCs w:val="24"/>
            <w:u w:val="none"/>
            <w:shd w:val="clear" w:fill="FFFFFF"/>
            <w:lang w:val="en-US" w:eastAsia="zh-CN" w:bidi="ar"/>
          </w:rPr>
          <w:fldChar w:fldCharType="separate"/>
        </w:r>
      </w:ins>
      <w:ins w:id="7">
        <w:r>
          <w:rPr>
            <w:rFonts w:hint="default" w:ascii="iknow-qb_share_icons" w:hAnsi="iknow-qb_share_icons" w:eastAsia="iknow-qb_share_icons" w:cs="iknow-qb_share_icons"/>
            <w:b w:val="0"/>
            <w:i w:val="0"/>
            <w:caps w:val="0"/>
            <w:color w:val="9EADB6"/>
            <w:spacing w:val="0"/>
            <w:kern w:val="0"/>
            <w:sz w:val="24"/>
            <w:szCs w:val="24"/>
            <w:u w:val="none"/>
            <w:shd w:val="clear" w:fill="FFFFFF"/>
            <w:lang w:val="en-US" w:eastAsia="zh-CN" w:bidi="ar"/>
          </w:rPr>
          <w:fldChar w:fldCharType="end"/>
        </w:r>
      </w:ins>
      <w:ins w:id="8">
        <w:r>
          <w:rPr>
            <w:rFonts w:hint="default" w:ascii="iknow-qb_share_icons" w:hAnsi="iknow-qb_share_icons" w:eastAsia="iknow-qb_share_icons" w:cs="iknow-qb_share_icons"/>
            <w:b w:val="0"/>
            <w:i w:val="0"/>
            <w:caps w:val="0"/>
            <w:color w:val="9EADB6"/>
            <w:spacing w:val="0"/>
            <w:kern w:val="0"/>
            <w:sz w:val="24"/>
            <w:szCs w:val="24"/>
            <w:u w:val="none"/>
            <w:shd w:val="clear" w:fill="FFFFFF"/>
            <w:lang w:val="en-US" w:eastAsia="zh-CN" w:bidi="ar"/>
          </w:rPr>
          <w:fldChar w:fldCharType="begin"/>
        </w:r>
      </w:ins>
      <w:ins w:id="9">
        <w:r>
          <w:rPr>
            <w:rFonts w:hint="default" w:ascii="iknow-qb_share_icons" w:hAnsi="iknow-qb_share_icons" w:eastAsia="iknow-qb_share_icons" w:cs="iknow-qb_share_icons"/>
            <w:b w:val="0"/>
            <w:i w:val="0"/>
            <w:caps w:val="0"/>
            <w:color w:val="9EADB6"/>
            <w:spacing w:val="0"/>
            <w:kern w:val="0"/>
            <w:sz w:val="24"/>
            <w:szCs w:val="24"/>
            <w:u w:val="none"/>
            <w:shd w:val="clear" w:fill="FFFFFF"/>
            <w:lang w:val="en-US" w:eastAsia="zh-CN" w:bidi="ar"/>
          </w:rPr>
          <w:instrText xml:space="preserve"> HYPERLINK "http://connect.qq.com/widget/shareqq/index.html?url=http://zhidao.baidu.com/question/516659591?sharesource=qq&amp;title=%E4%BB%80%E4%B9%88%E6%98%AF%E6%8E%A8%E8%BF%9F%E7%BB%91%E5%AE%9A C++_%E7%99%BE%E5%BA%A6%E7%9F%A5%E9%81%93&amp;pics=http://img.baidu.com/img/iknow/zhidaologo.png" \t "http://zhidao.baidu.com/_blank" </w:instrText>
        </w:r>
      </w:ins>
      <w:ins w:id="10">
        <w:r>
          <w:rPr>
            <w:rFonts w:hint="default" w:ascii="iknow-qb_share_icons" w:hAnsi="iknow-qb_share_icons" w:eastAsia="iknow-qb_share_icons" w:cs="iknow-qb_share_icons"/>
            <w:b w:val="0"/>
            <w:i w:val="0"/>
            <w:caps w:val="0"/>
            <w:color w:val="9EADB6"/>
            <w:spacing w:val="0"/>
            <w:kern w:val="0"/>
            <w:sz w:val="24"/>
            <w:szCs w:val="24"/>
            <w:u w:val="none"/>
            <w:shd w:val="clear" w:fill="FFFFFF"/>
            <w:lang w:val="en-US" w:eastAsia="zh-CN" w:bidi="ar"/>
          </w:rPr>
          <w:fldChar w:fldCharType="separate"/>
        </w:r>
      </w:ins>
      <w:ins w:id="11">
        <w:r>
          <w:rPr>
            <w:rFonts w:hint="default" w:ascii="iknow-qb_share_icons" w:hAnsi="iknow-qb_share_icons" w:eastAsia="iknow-qb_share_icons" w:cs="iknow-qb_share_icons"/>
            <w:b w:val="0"/>
            <w:i w:val="0"/>
            <w:caps w:val="0"/>
            <w:color w:val="9EADB6"/>
            <w:spacing w:val="0"/>
            <w:kern w:val="0"/>
            <w:sz w:val="24"/>
            <w:szCs w:val="24"/>
            <w:u w:val="none"/>
            <w:shd w:val="clear" w:fill="FFFFFF"/>
            <w:lang w:val="en-US" w:eastAsia="zh-CN" w:bidi="ar"/>
          </w:rPr>
          <w:fldChar w:fldCharType="end"/>
        </w:r>
      </w:ins>
      <w:ins w:id="12">
        <w:r>
          <w:rPr>
            <w:rFonts w:hint="default" w:ascii="iknow-qb_share_icons" w:hAnsi="iknow-qb_share_icons" w:eastAsia="iknow-qb_share_icons" w:cs="iknow-qb_share_icons"/>
            <w:b w:val="0"/>
            <w:i w:val="0"/>
            <w:caps w:val="0"/>
            <w:color w:val="9EADB6"/>
            <w:spacing w:val="0"/>
            <w:kern w:val="0"/>
            <w:sz w:val="24"/>
            <w:szCs w:val="24"/>
            <w:u w:val="none"/>
            <w:shd w:val="clear" w:fill="FFFFFF"/>
            <w:lang w:val="en-US" w:eastAsia="zh-CN" w:bidi="ar"/>
          </w:rPr>
          <w:fldChar w:fldCharType="begin"/>
        </w:r>
      </w:ins>
      <w:ins w:id="13">
        <w:r>
          <w:rPr>
            <w:rFonts w:hint="default" w:ascii="iknow-qb_share_icons" w:hAnsi="iknow-qb_share_icons" w:eastAsia="iknow-qb_share_icons" w:cs="iknow-qb_share_icons"/>
            <w:b w:val="0"/>
            <w:i w:val="0"/>
            <w:caps w:val="0"/>
            <w:color w:val="9EADB6"/>
            <w:spacing w:val="0"/>
            <w:kern w:val="0"/>
            <w:sz w:val="24"/>
            <w:szCs w:val="24"/>
            <w:u w:val="none"/>
            <w:shd w:val="clear" w:fill="FFFFFF"/>
            <w:lang w:val="en-US" w:eastAsia="zh-CN" w:bidi="ar"/>
          </w:rPr>
          <w:instrText xml:space="preserve"> HYPERLINK "http://sns.qzone.qq.com/cgi-bin/qzshare/cgi_qzshare_onekey?url=http://zhidao.baidu.com/question/516659591?sharesource=qzone&amp;title=%E4%BB%80%E4%B9%88%E6%98%AF%E6%8E%A8%E8%BF%9F%E7%BB%91%E5%AE%9A C++_%E7%99%BE%E5%BA%A6%E7%9F%A5%E9%81%93&amp;pics=http://img.baidu.com/img/iknow/zhidaologo.png" \t "http://zhidao.baidu.com/_blank" </w:instrText>
        </w:r>
      </w:ins>
      <w:ins w:id="14">
        <w:r>
          <w:rPr>
            <w:rFonts w:hint="default" w:ascii="iknow-qb_share_icons" w:hAnsi="iknow-qb_share_icons" w:eastAsia="iknow-qb_share_icons" w:cs="iknow-qb_share_icons"/>
            <w:b w:val="0"/>
            <w:i w:val="0"/>
            <w:caps w:val="0"/>
            <w:color w:val="9EADB6"/>
            <w:spacing w:val="0"/>
            <w:kern w:val="0"/>
            <w:sz w:val="24"/>
            <w:szCs w:val="24"/>
            <w:u w:val="none"/>
            <w:shd w:val="clear" w:fill="FFFFFF"/>
            <w:lang w:val="en-US" w:eastAsia="zh-CN" w:bidi="ar"/>
          </w:rPr>
          <w:fldChar w:fldCharType="separate"/>
        </w:r>
      </w:ins>
      <w:ins w:id="15">
        <w:r>
          <w:rPr>
            <w:rFonts w:hint="default" w:ascii="iknow-qb_share_icons" w:hAnsi="iknow-qb_share_icons" w:eastAsia="iknow-qb_share_icons" w:cs="iknow-qb_share_icons"/>
            <w:b w:val="0"/>
            <w:i w:val="0"/>
            <w:caps w:val="0"/>
            <w:color w:val="9EADB6"/>
            <w:spacing w:val="0"/>
            <w:kern w:val="0"/>
            <w:sz w:val="24"/>
            <w:szCs w:val="24"/>
            <w:u w:val="none"/>
            <w:shd w:val="clear" w:fill="FFFFFF"/>
            <w:lang w:val="en-US" w:eastAsia="zh-CN" w:bidi="ar"/>
          </w:rPr>
          <w:fldChar w:fldCharType="end"/>
        </w:r>
      </w:ins>
    </w:p>
    <w:p>
      <w:pPr>
        <w:keepNext w:val="0"/>
        <w:keepLines w:val="0"/>
        <w:widowControl/>
        <w:suppressLineNumbers w:val="0"/>
        <w:spacing w:after="375" w:afterAutospacing="0"/>
        <w:jc w:val="left"/>
      </w:pPr>
      <w:r>
        <w:rPr>
          <w:rFonts w:hint="default" w:ascii="Arial" w:hAnsi="Arial" w:eastAsia="微软雅黑" w:cs="Arial"/>
          <w:b w:val="0"/>
          <w:i w:val="0"/>
          <w:caps w:val="0"/>
          <w:color w:val="9EADB6"/>
          <w:spacing w:val="0"/>
          <w:kern w:val="0"/>
          <w:sz w:val="18"/>
          <w:szCs w:val="18"/>
          <w:u w:val="none"/>
          <w:shd w:val="clear" w:fill="FFFFFF"/>
          <w:lang w:val="en-US" w:eastAsia="zh-CN" w:bidi="ar"/>
        </w:rPr>
        <w:fldChar w:fldCharType="begin"/>
      </w:r>
      <w:r>
        <w:rPr>
          <w:rFonts w:hint="default" w:ascii="Arial" w:hAnsi="Arial" w:eastAsia="微软雅黑" w:cs="Arial"/>
          <w:b w:val="0"/>
          <w:i w:val="0"/>
          <w:caps w:val="0"/>
          <w:color w:val="9EADB6"/>
          <w:spacing w:val="0"/>
          <w:kern w:val="0"/>
          <w:sz w:val="18"/>
          <w:szCs w:val="18"/>
          <w:u w:val="none"/>
          <w:shd w:val="clear" w:fill="FFFFFF"/>
          <w:lang w:val="en-US" w:eastAsia="zh-CN" w:bidi="ar"/>
        </w:rPr>
        <w:instrText xml:space="preserve"> HYPERLINK "http://www.baidu.com/p/%E4%B9%9D%E5%85%AC%E4%B8%BB%E7%9A%84%E6%82%B2%E5%93%80?from=zhidao" \t "http://zhidao.baidu.com/_blank" </w:instrText>
      </w:r>
      <w:r>
        <w:rPr>
          <w:rFonts w:hint="default" w:ascii="Arial" w:hAnsi="Arial" w:eastAsia="微软雅黑" w:cs="Arial"/>
          <w:b w:val="0"/>
          <w:i w:val="0"/>
          <w:caps w:val="0"/>
          <w:color w:val="9EADB6"/>
          <w:spacing w:val="0"/>
          <w:kern w:val="0"/>
          <w:sz w:val="18"/>
          <w:szCs w:val="18"/>
          <w:u w:val="none"/>
          <w:shd w:val="clear" w:fill="FFFFFF"/>
          <w:lang w:val="en-US" w:eastAsia="zh-CN" w:bidi="ar"/>
        </w:rPr>
        <w:fldChar w:fldCharType="separate"/>
      </w:r>
      <w:r>
        <w:rPr>
          <w:rStyle w:val="10"/>
          <w:rFonts w:hint="default" w:ascii="Arial" w:hAnsi="Arial" w:eastAsia="微软雅黑" w:cs="Arial"/>
          <w:b w:val="0"/>
          <w:i w:val="0"/>
          <w:caps w:val="0"/>
          <w:color w:val="9EADB6"/>
          <w:spacing w:val="0"/>
          <w:sz w:val="18"/>
          <w:szCs w:val="18"/>
          <w:u w:val="none"/>
          <w:shd w:val="clear" w:fill="FFFFFF"/>
        </w:rPr>
        <w:t>九公主的悲哀</w:t>
      </w:r>
      <w:r>
        <w:rPr>
          <w:rFonts w:hint="default" w:ascii="Arial" w:hAnsi="Arial" w:eastAsia="微软雅黑" w:cs="Arial"/>
          <w:b w:val="0"/>
          <w:i w:val="0"/>
          <w:caps w:val="0"/>
          <w:color w:val="9EADB6"/>
          <w:spacing w:val="0"/>
          <w:kern w:val="0"/>
          <w:sz w:val="18"/>
          <w:szCs w:val="18"/>
          <w:u w:val="none"/>
          <w:shd w:val="clear" w:fill="FFFFFF"/>
          <w:lang w:val="en-US" w:eastAsia="zh-CN" w:bidi="ar"/>
        </w:rPr>
        <w:fldChar w:fldCharType="end"/>
      </w:r>
      <w:r>
        <w:rPr>
          <w:rFonts w:hint="default" w:ascii="Arial" w:hAnsi="Arial" w:eastAsia="微软雅黑" w:cs="Arial"/>
          <w:b w:val="0"/>
          <w:i w:val="0"/>
          <w:caps w:val="0"/>
          <w:color w:val="9EADB6"/>
          <w:spacing w:val="0"/>
          <w:kern w:val="0"/>
          <w:sz w:val="18"/>
          <w:szCs w:val="18"/>
          <w:shd w:val="clear" w:fill="FFFFFF"/>
          <w:lang w:val="en-US" w:eastAsia="zh-CN" w:bidi="ar"/>
        </w:rPr>
        <w:t> </w:t>
      </w:r>
      <w:r>
        <w:rPr>
          <w:rFonts w:hint="default" w:ascii="Arial" w:hAnsi="Arial" w:eastAsia="微软雅黑" w:cs="Arial"/>
          <w:b w:val="0"/>
          <w:i w:val="0"/>
          <w:caps w:val="0"/>
          <w:color w:val="E8ECEE"/>
          <w:spacing w:val="0"/>
          <w:kern w:val="0"/>
          <w:sz w:val="18"/>
          <w:szCs w:val="18"/>
          <w:shd w:val="clear" w:fill="E8ECEE"/>
          <w:lang w:val="en-US" w:eastAsia="zh-CN" w:bidi="ar"/>
        </w:rPr>
        <w:t>|</w:t>
      </w:r>
      <w:r>
        <w:rPr>
          <w:rFonts w:hint="default" w:ascii="Arial" w:hAnsi="Arial" w:eastAsia="微软雅黑" w:cs="Arial"/>
          <w:b w:val="0"/>
          <w:i w:val="0"/>
          <w:caps w:val="0"/>
          <w:color w:val="9EADB6"/>
          <w:spacing w:val="0"/>
          <w:kern w:val="0"/>
          <w:sz w:val="18"/>
          <w:szCs w:val="18"/>
          <w:shd w:val="clear" w:fill="FFFFFF"/>
          <w:lang w:val="en-US" w:eastAsia="zh-CN" w:bidi="ar"/>
        </w:rPr>
        <w:t> 浏览 339 次  2013-01-14 22:05</w:t>
      </w:r>
    </w:p>
    <w:p>
      <w:pPr>
        <w:keepNext w:val="0"/>
        <w:keepLines w:val="0"/>
        <w:widowControl/>
        <w:suppressLineNumbers w:val="0"/>
        <w:pBdr>
          <w:top w:val="none" w:color="auto" w:sz="0" w:space="0"/>
          <w:left w:val="none" w:color="auto" w:sz="0" w:space="0"/>
          <w:bottom w:val="single" w:color="E8ECEE" w:sz="6" w:space="21"/>
          <w:right w:val="none" w:color="auto" w:sz="0" w:space="0"/>
        </w:pBdr>
        <w:shd w:val="clear" w:fill="FFFFFF"/>
        <w:spacing w:after="375" w:afterAutospacing="0" w:line="360" w:lineRule="atLeast"/>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A4B4BB"/>
          <w:spacing w:val="0"/>
          <w:kern w:val="0"/>
          <w:sz w:val="18"/>
          <w:szCs w:val="18"/>
          <w:bdr w:val="none" w:color="auto" w:sz="0" w:space="0"/>
          <w:shd w:val="clear" w:fill="FFFFFF"/>
          <w:lang w:val="en-US" w:eastAsia="zh-CN" w:bidi="ar"/>
        </w:rPr>
        <w:t>2015-08-09 16:39</w:t>
      </w:r>
      <w:r>
        <w:rPr>
          <w:rFonts w:hint="eastAsia" w:ascii="微软雅黑" w:hAnsi="微软雅黑" w:eastAsia="微软雅黑" w:cs="微软雅黑"/>
          <w:i w:val="0"/>
          <w:caps w:val="0"/>
          <w:color w:val="35B558"/>
          <w:spacing w:val="0"/>
          <w:kern w:val="0"/>
          <w:sz w:val="33"/>
          <w:szCs w:val="33"/>
          <w:shd w:val="clear" w:fill="FFFFFF"/>
          <w:lang w:val="en-US" w:eastAsia="zh-CN" w:bidi="ar"/>
        </w:rPr>
        <w:t>最佳答案</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526" w:afterAutospacing="0" w:line="435" w:lineRule="atLeast"/>
        <w:ind w:left="0" w:right="0"/>
        <w:rPr>
          <w:rFonts w:hint="eastAsia" w:ascii="微软雅黑" w:hAnsi="微软雅黑" w:eastAsia="微软雅黑" w:cs="微软雅黑"/>
          <w:color w:val="333333"/>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1、为每个含有虚函数的类（基类以及派生类）都创建一张虚函数表(VTable，存储于常量区)，依次存放虚函数的地址。对于派生类来说，如果没有重写其基类的虚函数，那么，将会在VTable中存放基类的虚函数地址。</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2、为每个含有虚函数的类的对象，创建一个指针(VPtr)，指向这个类的虚函数表（所以说，同类对象的</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VPtr的值是一样的，也就是说，虚函数，在这一点上，类似于类的static函数，是所有对象共有的。）</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3、通过强制转换将派生类对象的地址/引用 赋给基类指针/变量（也就是向上类型转换UpCasting）</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4、然后，通过基类指针/引用对象 来调用虚函数（即：polymorphic call），就会通过此时基类对象的VPtr指针在所指向虚函数表中寻址(一般是从表头地址开始，加上一定的偏移量)找到相应的函数地址，也就是之前派生类VPtr指针指向的虚函数表的函数地址</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bdr w:val="none" w:color="auto" w:sz="0" w:space="0"/>
          <w:shd w:val="clear" w:fill="FFFFFF"/>
          <w:vertAlign w:val="baseline"/>
        </w:rPr>
      </w:pPr>
    </w:p>
    <w:p>
      <w:pPr>
        <w:rPr>
          <w:rFonts w:hint="eastAsia" w:ascii="微软雅黑" w:hAnsi="微软雅黑" w:eastAsia="微软雅黑" w:cs="微软雅黑"/>
          <w:b w:val="0"/>
          <w:i w:val="0"/>
          <w:caps w:val="0"/>
          <w:color w:val="333333"/>
          <w:spacing w:val="0"/>
          <w:sz w:val="21"/>
          <w:szCs w:val="21"/>
          <w:shd w:val="clear" w:fill="FFFFFF"/>
        </w:rPr>
      </w:pPr>
      <w:r>
        <w:rPr>
          <w:rFonts w:hint="eastAsia" w:ascii="微软雅黑" w:hAnsi="微软雅黑" w:eastAsia="微软雅黑" w:cs="微软雅黑"/>
          <w:b w:val="0"/>
          <w:i w:val="0"/>
          <w:caps w:val="0"/>
          <w:color w:val="333333"/>
          <w:spacing w:val="0"/>
          <w:sz w:val="21"/>
          <w:szCs w:val="21"/>
          <w:shd w:val="clear" w:fill="FFFFFF"/>
        </w:rPr>
        <w:t> 晚捆绑（出自《C++编程思想》）或者动态类型。 意思是：一个表达式或者对象的类型直到运行的时候才确定。 与之对应的是晚捆绑（静态类型），意思是一个表达式的类型或者对象的类型在编译的时候就应经确定了。 C++实现玩捆绑使用的是：virtual关键字。virtual 关键字告诉编译器对某个类的某个函数采用晚捆绑机制</w:t>
      </w:r>
    </w:p>
    <w:p>
      <w:pPr>
        <w:rPr>
          <w:rFonts w:hint="eastAsia" w:ascii="微软雅黑" w:hAnsi="微软雅黑" w:eastAsia="微软雅黑" w:cs="微软雅黑"/>
          <w:b w:val="0"/>
          <w:i w:val="0"/>
          <w:caps w:val="0"/>
          <w:color w:val="333333"/>
          <w:spacing w:val="0"/>
          <w:sz w:val="21"/>
          <w:szCs w:val="21"/>
          <w:shd w:val="clear" w:fill="FFFFFF"/>
        </w:rPr>
      </w:pPr>
    </w:p>
    <w:p>
      <w:pPr>
        <w:rPr>
          <w:rFonts w:hint="eastAsia" w:ascii="微软雅黑" w:hAnsi="微软雅黑" w:eastAsia="微软雅黑" w:cs="微软雅黑"/>
          <w:b w:val="0"/>
          <w:i w:val="0"/>
          <w:caps w:val="0"/>
          <w:color w:val="333333"/>
          <w:spacing w:val="0"/>
          <w:sz w:val="21"/>
          <w:szCs w:val="21"/>
          <w:shd w:val="clear" w:fill="FFFFFF"/>
          <w:lang w:val="en-US" w:eastAsia="zh-CN"/>
        </w:rPr>
      </w:pPr>
      <w:r>
        <w:rPr>
          <w:rFonts w:hint="eastAsia" w:ascii="微软雅黑" w:hAnsi="微软雅黑" w:eastAsia="微软雅黑" w:cs="微软雅黑"/>
          <w:b w:val="0"/>
          <w:i w:val="0"/>
          <w:caps w:val="0"/>
          <w:color w:val="333333"/>
          <w:spacing w:val="0"/>
          <w:sz w:val="21"/>
          <w:szCs w:val="21"/>
          <w:shd w:val="clear" w:fill="FFFFFF"/>
        </w:rPr>
        <w:t>对应java里的泛型概念，不管推迟、晚、迟、动态，重点都是在于抽象和“编译器运行时”的对象绑定、理解成实例化也可以。</w:t>
      </w:r>
      <w:bookmarkStart w:id="5" w:name="_GoBack"/>
      <w:bookmarkEnd w:id="5"/>
    </w:p>
    <w:p>
      <w:pPr>
        <w:pStyle w:val="2"/>
        <w:rPr>
          <w:rFonts w:hint="eastAsia"/>
          <w:lang w:val="en-US" w:eastAsia="zh-CN"/>
        </w:rPr>
      </w:pPr>
      <w:bookmarkStart w:id="4" w:name="_Toc3443"/>
      <w:r>
        <w:rPr>
          <w:rFonts w:hint="eastAsia"/>
          <w:lang w:val="en-US" w:eastAsia="zh-CN"/>
        </w:rPr>
        <w:t>配置文件的延迟绑定</w:t>
      </w:r>
      <w:bookmarkEnd w:id="4"/>
    </w:p>
    <w:p>
      <w:pPr>
        <w:rPr>
          <w:rFonts w:hint="eastAsia" w:ascii="Trebuchet MS" w:hAnsi="Trebuchet MS" w:eastAsia="宋体" w:cs="Trebuchet MS"/>
          <w:b w:val="0"/>
          <w:i w:val="0"/>
          <w:caps w:val="0"/>
          <w:color w:val="565656"/>
          <w:spacing w:val="0"/>
          <w:sz w:val="38"/>
          <w:szCs w:val="38"/>
          <w:u w:val="single"/>
          <w:shd w:val="clear" w:fill="FFFFFF"/>
          <w:lang w:val="en-US" w:eastAsia="zh-CN"/>
        </w:rPr>
      </w:pPr>
      <w:r>
        <w:rPr>
          <w:rFonts w:hint="eastAsia" w:ascii="Trebuchet MS" w:hAnsi="Trebuchet MS" w:eastAsia="宋体" w:cs="Trebuchet MS"/>
          <w:b w:val="0"/>
          <w:i w:val="0"/>
          <w:caps w:val="0"/>
          <w:color w:val="565656"/>
          <w:spacing w:val="0"/>
          <w:sz w:val="38"/>
          <w:szCs w:val="38"/>
          <w:u w:val="single"/>
          <w:shd w:val="clear" w:fill="FFFFFF"/>
          <w:lang w:val="en-US" w:eastAsia="zh-CN"/>
        </w:rPr>
        <w:t>跨越边界_ 延迟绑定.html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幼圆">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rebuchet MS">
    <w:panose1 w:val="020B0603020202020204"/>
    <w:charset w:val="00"/>
    <w:family w:val="auto"/>
    <w:pitch w:val="default"/>
    <w:sig w:usb0="00000287" w:usb1="00000000" w:usb2="00000000" w:usb3="00000000" w:csb0="2000009F" w:csb1="00000000"/>
  </w:font>
  <w:font w:name="HelveticaNeue-Light">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iknow-qb_share_icons">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FE46E3"/>
    <w:rsid w:val="006F0003"/>
    <w:rsid w:val="01222210"/>
    <w:rsid w:val="02AF6685"/>
    <w:rsid w:val="02DE0892"/>
    <w:rsid w:val="037F019B"/>
    <w:rsid w:val="04246B24"/>
    <w:rsid w:val="07D21766"/>
    <w:rsid w:val="0A901B9C"/>
    <w:rsid w:val="0AFD014C"/>
    <w:rsid w:val="0BE10E2D"/>
    <w:rsid w:val="0CD24809"/>
    <w:rsid w:val="0CE3661F"/>
    <w:rsid w:val="0D620139"/>
    <w:rsid w:val="10871434"/>
    <w:rsid w:val="12F4508D"/>
    <w:rsid w:val="147C2E69"/>
    <w:rsid w:val="164C77BE"/>
    <w:rsid w:val="19F36EFB"/>
    <w:rsid w:val="1A241DB3"/>
    <w:rsid w:val="1B9E331E"/>
    <w:rsid w:val="1BC941BE"/>
    <w:rsid w:val="1C424DA6"/>
    <w:rsid w:val="1CE41D49"/>
    <w:rsid w:val="1D4051C7"/>
    <w:rsid w:val="1E564D9F"/>
    <w:rsid w:val="1E9A0B4C"/>
    <w:rsid w:val="1F264161"/>
    <w:rsid w:val="20462550"/>
    <w:rsid w:val="20A866FA"/>
    <w:rsid w:val="216D3337"/>
    <w:rsid w:val="21B344FF"/>
    <w:rsid w:val="221B32BC"/>
    <w:rsid w:val="228D223A"/>
    <w:rsid w:val="22A71B03"/>
    <w:rsid w:val="22BD2533"/>
    <w:rsid w:val="2480446F"/>
    <w:rsid w:val="25291EAD"/>
    <w:rsid w:val="25F36AF4"/>
    <w:rsid w:val="25F717B6"/>
    <w:rsid w:val="27510E4B"/>
    <w:rsid w:val="285C6A1A"/>
    <w:rsid w:val="29820F41"/>
    <w:rsid w:val="29BE0D38"/>
    <w:rsid w:val="2AA13B48"/>
    <w:rsid w:val="2ACD7E1E"/>
    <w:rsid w:val="2B481FE1"/>
    <w:rsid w:val="2B9A6ADB"/>
    <w:rsid w:val="2D0B349D"/>
    <w:rsid w:val="2D945EFD"/>
    <w:rsid w:val="2EA32993"/>
    <w:rsid w:val="2ED74BFA"/>
    <w:rsid w:val="2F865694"/>
    <w:rsid w:val="303368A3"/>
    <w:rsid w:val="33313D41"/>
    <w:rsid w:val="33E36740"/>
    <w:rsid w:val="34686F85"/>
    <w:rsid w:val="34B17E82"/>
    <w:rsid w:val="361C0964"/>
    <w:rsid w:val="36C13BDB"/>
    <w:rsid w:val="36CD0722"/>
    <w:rsid w:val="3715483E"/>
    <w:rsid w:val="388A7A23"/>
    <w:rsid w:val="38DD535A"/>
    <w:rsid w:val="3A3B1606"/>
    <w:rsid w:val="3B5F5E03"/>
    <w:rsid w:val="3D3F2905"/>
    <w:rsid w:val="3D5665B6"/>
    <w:rsid w:val="3DDA1DAE"/>
    <w:rsid w:val="4006047E"/>
    <w:rsid w:val="40D23AF8"/>
    <w:rsid w:val="420C25BD"/>
    <w:rsid w:val="424335B9"/>
    <w:rsid w:val="42E60F69"/>
    <w:rsid w:val="43C359AD"/>
    <w:rsid w:val="44354DF8"/>
    <w:rsid w:val="450E1F78"/>
    <w:rsid w:val="4520076E"/>
    <w:rsid w:val="47291BAE"/>
    <w:rsid w:val="47D03764"/>
    <w:rsid w:val="47F02417"/>
    <w:rsid w:val="48A5539D"/>
    <w:rsid w:val="4ACC31A9"/>
    <w:rsid w:val="4C447FAD"/>
    <w:rsid w:val="4CDE6727"/>
    <w:rsid w:val="4D4756F3"/>
    <w:rsid w:val="4DFD62B4"/>
    <w:rsid w:val="4E150092"/>
    <w:rsid w:val="503F70D6"/>
    <w:rsid w:val="50FE46E3"/>
    <w:rsid w:val="516246C3"/>
    <w:rsid w:val="54512F19"/>
    <w:rsid w:val="555C51F5"/>
    <w:rsid w:val="55F75807"/>
    <w:rsid w:val="56255E23"/>
    <w:rsid w:val="56E94E62"/>
    <w:rsid w:val="56EB59F3"/>
    <w:rsid w:val="572F07B7"/>
    <w:rsid w:val="57B200BF"/>
    <w:rsid w:val="57EC5D36"/>
    <w:rsid w:val="58A15679"/>
    <w:rsid w:val="591D66AB"/>
    <w:rsid w:val="59BF0BD6"/>
    <w:rsid w:val="5AAF41FE"/>
    <w:rsid w:val="5CCF3687"/>
    <w:rsid w:val="5D7F7D26"/>
    <w:rsid w:val="5D886844"/>
    <w:rsid w:val="5DA32819"/>
    <w:rsid w:val="5E9243F9"/>
    <w:rsid w:val="5FF46D54"/>
    <w:rsid w:val="60700BF7"/>
    <w:rsid w:val="61540E48"/>
    <w:rsid w:val="62890024"/>
    <w:rsid w:val="62A9343C"/>
    <w:rsid w:val="63797645"/>
    <w:rsid w:val="645D3602"/>
    <w:rsid w:val="66085E03"/>
    <w:rsid w:val="666E1210"/>
    <w:rsid w:val="68185B98"/>
    <w:rsid w:val="692858CD"/>
    <w:rsid w:val="69814FA6"/>
    <w:rsid w:val="69857FA6"/>
    <w:rsid w:val="6A0701BD"/>
    <w:rsid w:val="6A4E532B"/>
    <w:rsid w:val="6A9E2965"/>
    <w:rsid w:val="73CA6ABA"/>
    <w:rsid w:val="741D1EB1"/>
    <w:rsid w:val="7436477A"/>
    <w:rsid w:val="74D90492"/>
    <w:rsid w:val="755B26A0"/>
    <w:rsid w:val="756412A9"/>
    <w:rsid w:val="75F77202"/>
    <w:rsid w:val="76CA6662"/>
    <w:rsid w:val="77034FFB"/>
    <w:rsid w:val="77367F5C"/>
    <w:rsid w:val="777F42B0"/>
    <w:rsid w:val="78C418B4"/>
    <w:rsid w:val="78E1299B"/>
    <w:rsid w:val="7970540A"/>
    <w:rsid w:val="7A515056"/>
    <w:rsid w:val="7A8B2DF2"/>
    <w:rsid w:val="7ABD6006"/>
    <w:rsid w:val="7B9B0D9A"/>
    <w:rsid w:val="7C0B0E18"/>
    <w:rsid w:val="7F7E4F2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4">
    <w:name w:val="toc 1"/>
    <w:basedOn w:val="1"/>
    <w:next w:val="1"/>
    <w:uiPriority w:val="0"/>
  </w:style>
  <w:style w:type="paragraph" w:styleId="5">
    <w:name w:val="toc 2"/>
    <w:basedOn w:val="1"/>
    <w:next w:val="1"/>
    <w:uiPriority w:val="0"/>
    <w:pPr>
      <w:ind w:left="420" w:leftChars="200"/>
    </w:p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Emphasis"/>
    <w:basedOn w:val="8"/>
    <w:qFormat/>
    <w:uiPriority w:val="0"/>
    <w:rPr>
      <w:i/>
    </w:rPr>
  </w:style>
  <w:style w:type="character" w:styleId="10">
    <w:name w:val="Hyperlink"/>
    <w:basedOn w:val="8"/>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2016-09-26T04:49:00Z</dcterms:created>
  <dc:creator>Administrator</dc:creator>
  <cp:lastModifiedBy>Administrator</cp:lastModifiedBy>
  <dcterms:modified xsi:type="dcterms:W3CDTF">2016-09-26T05:20:09Z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