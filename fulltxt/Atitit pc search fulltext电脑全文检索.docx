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pc search fulltext电脑全文检索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需要可以指定搜索目录  一边缩小范围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64" w:beforeAutospacing="0" w:after="264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很多人知道在 Windows 下有一个超级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"https://www.iplaysoft.com/tag/%E7%BB%8F%E5%85%B8"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经典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的搜索文件神器——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"https://www.iplaysoft.com/everything.html"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Everything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，它能在“瞬间”极短的时间内帮你搜索整台电脑所有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"https://www.iplaysoft.com/tag/%E7%A1%AC%E7%9B%98"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硬盘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里的文件，绝对是每个追求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"https://www.iplaysoft.com/tag/%E6%95%88%E7%8E%87"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效率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人士的必备工具。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64" w:beforeAutospacing="0" w:after="264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然而，虽然 Everything 很神，但它却只能执行文件名的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"https://www.iplaysoft.com/tag/%E6%90%9C%E7%B4%A2"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搜索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，缺少了“文本内容搜索”这个很多人都非常需要的功能！而今天异次元推荐的 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AnyTXT Searcher 全文搜索工具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则完美解了决这个问题，它既有秒搜文件的极快速度，同时还能通过文本内容来查找出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"https://www.iplaysoft.com/tag/%E6%96%87%E6%A1%A3"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文档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的位置……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而这款免费的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AnyTXT Searcher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 全文搜索工具就可以终结你所有找文档的烦恼！它有着与 Everything 同样出色的性能和搜索速度，界面也比较相似，同时，AnyTXT 还能支持搜索各种 TXT 文本、Office (Word、Excel、PPT)、PDF 文档、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"https://www.iplaysoft.com/tag/%E7%94%B5%E5%AD%90%E4%B9%A6"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电子书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以及各种程序源代码的内容。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"https://www.appinn.com/" </w:instrTex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Home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"https://www.appinn.com/category/windows/" </w:instrTex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Windows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AnyTXT Searcher – Windows 10 下的全文搜索工具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相比起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"https://www.iplaysoft.com/windows10.html"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Windows 10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 自带的搜索功能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，AnyTXT Searcher 性能表现和搜索速度明显快得多！AnyTXT 建立索引的速度也非常快，基本上在软件启动的同时就可以完成，而且它也专门为 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"https://www.iplaysoft.com/go/ssd"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SSD 固态硬盘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做了优化。是轻量高效的 Windows 自带搜索功能和 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"https://www.iplaysoft.com/tag/google"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Google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 Desktop 搜索器的优秀替代品。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调教索引让结果更贴心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总是搜索不到想要的结果？这或许是因为 Windows 并未索引相应文件。让我们打开「设置-搜索」，在「搜索 Windows」板块中，将索引范围由「经典」改为「增强」，再等待 Windows 自动更新索引列表即可。如果你在索引期间使用过电脑，索引速度会减慢，推荐夜间挂机完成操作。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Windows 10 搜索的另一大特性，则是与云端联动。举例来说，打开「Windows 云搜索」选项后，你就可以直接搜索 OneDrive 文件夹和 OneNote 笔记中的内容等，即使未同步至本地也可。此外，你也可以将本地历史记录同步至所有设备中，让搜索结果更懂你。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0" w:beforeAutospacing="0" w:after="312" w:afterAutospacing="0" w:line="40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292525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525"/>
          <w:spacing w:val="0"/>
          <w:sz w:val="28"/>
          <w:szCs w:val="28"/>
          <w:shd w:val="clear" w:fill="FFFFFF"/>
        </w:rPr>
        <w:t>TIP：无法正常工作怎么办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如果你尝试了上述技巧后，还是无法正常搜索到本地硬盘中的文件，本节提供的几种方法或许会有帮助。最简单的方式，是</w:t>
      </w:r>
      <w:del w:id="0">
        <w:r>
          <w:rPr>
            <w:rFonts w:hint="eastAsia" w:ascii="微软雅黑" w:hAnsi="微软雅黑" w:eastAsia="微软雅黑" w:cs="微软雅黑"/>
            <w:i w:val="0"/>
            <w:caps w:val="0"/>
            <w:strike/>
            <w:color w:val="4C4E4D"/>
            <w:spacing w:val="0"/>
            <w:sz w:val="19"/>
            <w:szCs w:val="19"/>
            <w:shd w:val="clear" w:fill="FFFFFF"/>
          </w:rPr>
          <w:delText>重启电脑</w:delText>
        </w:r>
      </w:del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检查 Windows 搜索服务状态。让我们从「开始」菜单中找到并打开服务管理器，定位到 Windows Search 服务，右键选择「重新启动」即可。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若启动搜索服务后仍不正常，你可以试试重建 Windows 索引。让我们打开「控制面板-索引选项」，点击下方「高级」按钮，再选择「删除和重建索引」。由于重新索引需要耗费大量时间，建议在空闲时段操作。</w:t>
      </w:r>
    </w:p>
    <w:p>
      <w:pPr>
        <w:pStyle w:val="3"/>
        <w:bidi w:val="0"/>
      </w:pPr>
      <w:r>
        <w:t>AnyTXT Searcher – Windows 10 下的全文搜索工具</w:t>
      </w:r>
    </w:p>
    <w:p/>
    <w:p>
      <w:pPr>
        <w:pStyle w:val="11"/>
        <w:keepNext w:val="0"/>
        <w:keepLines w:val="0"/>
        <w:widowControl/>
        <w:suppressLineNumbers w:val="0"/>
        <w:shd w:val="clear" w:fill="FFFFFF"/>
        <w:spacing w:before="264" w:beforeAutospacing="0" w:after="264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AnyTXT 默认情况下，软件会索引 .doc、.docx、.ppt、.pptx、.xls、.xlsx、.pdf、.txt 等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"https://www.iplaysoft.com/tag/%E6%A0%BC%E5%BC%8F"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格式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，同时也会排除系统文件夹如 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1F1F1"/>
        </w:rPr>
        <w:t>C:\Windows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，如需让它索引或排除更多的格式或文件夹，你可以在设置里面手动添加。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64" w:beforeAutospacing="0" w:after="264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另外，AnyTXT 还支持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instrText xml:space="preserve"> HYPERLINK "https://www.iplaysoft.com/tag/%E5%91%BD%E4%BB%A4%E8%A1%8C" \t "https://www.iplaysoft.com/_blank" </w:instrTex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t>命令行</w:t>
      </w:r>
      <w:r>
        <w:rPr>
          <w:rFonts w:hint="default" w:ascii="Helvetica" w:hAnsi="Helvetica" w:eastAsia="Helvetica" w:cs="Helvetica"/>
          <w:i w:val="0"/>
          <w:caps w:val="0"/>
          <w:color w:val="008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调用，对于技术高手来说，可以用它来编写批处理、脚本或与其他程序配合使用，来完成更多功能。</w:t>
      </w:r>
    </w:p>
    <w:p>
      <w:pPr>
        <w:pStyle w:val="2"/>
        <w:bidi w:val="0"/>
        <w:ind w:left="432" w:leftChars="0" w:hanging="432" w:firstLine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tLeast"/>
        <w:ind w:left="0" w:right="0"/>
        <w:jc w:val="left"/>
        <w:textAlignment w:val="baseline"/>
        <w:rPr>
          <w:color w:val="919191"/>
        </w:rPr>
      </w:pPr>
      <w:r>
        <w:rPr>
          <w:rFonts w:ascii="宋体" w:hAnsi="宋体" w:eastAsia="宋体" w:cs="宋体"/>
          <w:color w:val="FFFFFF"/>
          <w:kern w:val="0"/>
          <w:sz w:val="16"/>
          <w:szCs w:val="16"/>
          <w:u w:val="none"/>
          <w:bdr w:val="none" w:color="auto" w:sz="0" w:space="0"/>
          <w:shd w:val="clear" w:fill="007A9C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16"/>
          <w:szCs w:val="16"/>
          <w:u w:val="none"/>
          <w:bdr w:val="none" w:color="auto" w:sz="0" w:space="0"/>
          <w:shd w:val="clear" w:fill="007A9C"/>
          <w:vertAlign w:val="baseline"/>
          <w:lang w:val="en-US" w:eastAsia="zh-CN" w:bidi="ar"/>
        </w:rPr>
        <w:instrText xml:space="preserve"> HYPERLINK "https://www.appinn.com/category/windows/" \o "View all posts in Windows" </w:instrText>
      </w:r>
      <w:r>
        <w:rPr>
          <w:rFonts w:ascii="宋体" w:hAnsi="宋体" w:eastAsia="宋体" w:cs="宋体"/>
          <w:color w:val="FFFFFF"/>
          <w:kern w:val="0"/>
          <w:sz w:val="16"/>
          <w:szCs w:val="16"/>
          <w:u w:val="none"/>
          <w:bdr w:val="none" w:color="auto" w:sz="0" w:space="0"/>
          <w:shd w:val="clear" w:fill="007A9C"/>
          <w:vertAlign w:val="baseline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color w:val="FFFFFF"/>
          <w:sz w:val="16"/>
          <w:szCs w:val="16"/>
          <w:u w:val="none"/>
          <w:bdr w:val="none" w:color="auto" w:sz="0" w:space="0"/>
          <w:shd w:val="clear" w:fill="007A9C"/>
          <w:vertAlign w:val="baseline"/>
        </w:rPr>
        <w:t>Windows</w:t>
      </w:r>
      <w:r>
        <w:rPr>
          <w:rFonts w:ascii="宋体" w:hAnsi="宋体" w:eastAsia="宋体" w:cs="宋体"/>
          <w:color w:val="FFFFFF"/>
          <w:kern w:val="0"/>
          <w:sz w:val="16"/>
          <w:szCs w:val="16"/>
          <w:u w:val="none"/>
          <w:bdr w:val="none" w:color="auto" w:sz="0" w:space="0"/>
          <w:shd w:val="clear" w:fill="007A9C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19191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 2020/03/02</w:t>
      </w:r>
      <w:r>
        <w:rPr>
          <w:rFonts w:ascii="宋体" w:hAnsi="宋体" w:eastAsia="宋体" w:cs="宋体"/>
          <w:color w:val="919191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"https://www.appinn.com/author/qingwa/" \o "由青小蛙发布" </w:instrTex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color w:val="919191"/>
          <w:sz w:val="16"/>
          <w:szCs w:val="16"/>
          <w:u w:val="none"/>
          <w:bdr w:val="none" w:color="auto" w:sz="0" w:space="0"/>
          <w:vertAlign w:val="baseline"/>
        </w:rPr>
        <w:t>青小蛙</w: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19191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"https://www.appinn.com/anytxt-searcher/" \l "comments" </w:instrTex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color w:val="919191"/>
          <w:sz w:val="16"/>
          <w:szCs w:val="16"/>
          <w:u w:val="none"/>
          <w:bdr w:val="none" w:color="auto" w:sz="0" w:space="0"/>
          <w:vertAlign w:val="baseline"/>
        </w:rPr>
        <w:t>47</w:t>
      </w:r>
      <w:r>
        <w:rPr>
          <w:rFonts w:ascii="宋体" w:hAnsi="宋体" w:eastAsia="宋体" w:cs="宋体"/>
          <w:color w:val="919191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color w:val="919191"/>
          <w:sz w:val="16"/>
          <w:szCs w:val="16"/>
        </w:rPr>
      </w:pP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38125" cy="238125"/>
            <wp:effectExtent l="0" t="0" r="5715" b="5715"/>
            <wp:docPr id="5" name="图片 1" descr="1 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 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38125" cy="238125"/>
            <wp:effectExtent l="0" t="0" r="5715" b="5715"/>
            <wp:docPr id="2" name="图片 2" descr="2 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 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38125" cy="238125"/>
            <wp:effectExtent l="0" t="0" r="5715" b="5715"/>
            <wp:docPr id="8" name="图片 3" descr="3 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3 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38125" cy="238125"/>
            <wp:effectExtent l="0" t="0" r="5715" b="5715"/>
            <wp:docPr id="3" name="图片 4" descr="4 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4 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38125" cy="238125"/>
            <wp:effectExtent l="0" t="0" r="5715" b="5715"/>
            <wp:docPr id="4" name="图片 5" descr="5 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5 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 </w:t>
      </w:r>
      <w:r>
        <w:rPr>
          <w:rStyle w:val="15"/>
          <w:rFonts w:ascii="宋体" w:hAnsi="宋体" w:eastAsia="宋体" w:cs="宋体"/>
          <w:i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(</w:t>
      </w:r>
      <w:r>
        <w:rPr>
          <w:rStyle w:val="14"/>
          <w:rFonts w:ascii="宋体" w:hAnsi="宋体" w:eastAsia="宋体" w:cs="宋体"/>
          <w:b/>
          <w:i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10</w:t>
      </w:r>
      <w:r>
        <w:rPr>
          <w:rStyle w:val="15"/>
          <w:rFonts w:ascii="宋体" w:hAnsi="宋体" w:eastAsia="宋体" w:cs="宋体"/>
          <w:i/>
          <w:color w:val="919191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票)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来自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"https://meta.appinn.net/t/win10/14092" \t "https://www.appinn.com/anytxt-searcher/_blank"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问题求助频道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的一个经典问题：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  <w:textAlignment w:val="baseline"/>
      </w:pPr>
      <w:r>
        <w:rPr>
          <w:rFonts w:ascii="Georgia" w:hAnsi="Georgia" w:eastAsia="Georgia" w:cs="Georgi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DEDED"/>
          <w:vertAlign w:val="baseline"/>
        </w:rPr>
        <w:t>Windows 10 自带的索引还是有缺陷的，比如搜索 Word 里面 “充分发挥律师作用” 这段话，在 Windows 10 自带搜索里搜索”挥律”,不能搜出来,用 myBase 可以搜索出来，但是每次都要把文档加到 myBase 里面太麻烦了。现在想求一个索引工具替代 Windows 10自带的搜索引擎，谢谢。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5316200" cy="6667500"/>
            <wp:effectExtent l="0" t="0" r="0" b="7620"/>
            <wp:docPr id="1" name="图片 6" descr="AnyTXT Searcher - Windows 10 下的全文搜索工具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AnyTXT Searcher - Windows 10 下的全文搜索工具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全文检索是很多同学的刚需，如果你有一大堆的 Office 文档，想找到某一个文档，但不记得名字，只知道大概的内容，就需要全文搜索了。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"https://meta.appinn.net/u/914066828" \t "https://www.appinn.com/anytxt-searcher/_blank"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914066828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与 @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"https://meta.appinn.net/u/1113" \t "https://www.appinn.com/anytxt-searcher/_blank"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1113</w:t>
      </w:r>
      <w:r>
        <w:rPr>
          <w:rFonts w:hint="eastAsia" w:ascii="微软雅黑" w:hAnsi="微软雅黑" w:eastAsia="微软雅黑" w:cs="微软雅黑"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同学推荐一款免费的文档全文检索工具：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"https://www.appinn.com/anytxt-searcher/" </w:instrTex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AnyTXT Searcher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7A9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7" w:lineRule="atLeast"/>
        <w:ind w:left="0" w:right="0"/>
        <w:textAlignment w:val="baseline"/>
        <w:rPr>
          <w:b/>
          <w:color w:val="444444"/>
          <w:sz w:val="40"/>
          <w:szCs w:val="40"/>
        </w:rPr>
      </w:pPr>
      <w:r>
        <w:rPr>
          <w:b/>
          <w:i w:val="0"/>
          <w:caps w:val="0"/>
          <w:color w:val="444444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AnyTXT Searcher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AnyTXT 的自我描述就是：一个桌面搜索工具，有着强大的全文搜索引擎，是 Google Desktop 的搜索替代品。支持 Windows 10, 8, 7, Vista, XP, 2008, 2012, 2016 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7067550" cy="4171950"/>
            <wp:effectExtent l="0" t="0" r="3810" b="3810"/>
            <wp:docPr id="6" name="图片 7" descr="AnyTXT Searcher - Windows 10 下的全文搜索工具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AnyTXT Searcher - Windows 10 下的全文搜索工具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7" w:lineRule="atLeast"/>
        <w:ind w:left="0" w:right="0"/>
        <w:textAlignment w:val="baseline"/>
        <w:rPr>
          <w:b/>
          <w:color w:val="444444"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支持的格式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AnyTXT 支持的格式包括：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纯文本格式 (txt, cpp, html, etc.)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微软 Outlook (eml)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微软 Word (doc, docx)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微软 Excel (xls, xlsx)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微软 PowerPoint (ppt, pptx)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PDF 格式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并且还有几个主要特点：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非英文文件支持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全文搜索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实时搜索（测试版）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SSD优化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快速索引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快速搜寻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多国语言支持（支持中文）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AnyTXT 建立检索的速度非常快，基本上在启动的瞬间就完成了（SSD 硬盘状态下），然后就能直接搜索了。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7" w:lineRule="atLeast"/>
        <w:ind w:left="0" w:right="0"/>
        <w:textAlignment w:val="baseline"/>
        <w:rPr>
          <w:b/>
          <w:color w:val="444444"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文件索引管理器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4562475" cy="2952750"/>
            <wp:effectExtent l="0" t="0" r="9525" b="3810"/>
            <wp:docPr id="7" name="图片 8" descr="AnyTXT Searcher - Windows 10 下的全文搜索工具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AnyTXT Searcher - Windows 10 下的全文搜索工具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默认情况下，AnyTXT 添加了 .pdf、.doc/.docx、.ppt/.pptx、.xls/.xlsx、.txt，并且会排除 C:\Windows 文件夹，然后检索所有的磁盘。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如果想要检索其他格式，比如 .html、.py 之类的纯文本格式，则需要手动添加。添加之后会自动创建索引。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另外索引创建之后，如果添加了文件，是不会搜索到的，需要等待一段时间更新。青小蛙的粗暴处理方式，是删除这种文件，然后重新添加，就会立即更新索引了。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3C35B"/>
    <w:multiLevelType w:val="multilevel"/>
    <w:tmpl w:val="9533C35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6EC73E"/>
    <w:multiLevelType w:val="multilevel"/>
    <w:tmpl w:val="CF6EC73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93C6F54"/>
    <w:multiLevelType w:val="multilevel"/>
    <w:tmpl w:val="D93C6F5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31F04"/>
    <w:rsid w:val="009A7708"/>
    <w:rsid w:val="023D6FBF"/>
    <w:rsid w:val="02A31F04"/>
    <w:rsid w:val="05E839E1"/>
    <w:rsid w:val="0D8C6606"/>
    <w:rsid w:val="195B4F9E"/>
    <w:rsid w:val="20833D43"/>
    <w:rsid w:val="329171B4"/>
    <w:rsid w:val="39CB6BD1"/>
    <w:rsid w:val="40B23FC7"/>
    <w:rsid w:val="4739621A"/>
    <w:rsid w:val="628C5A05"/>
    <w:rsid w:val="6D055D63"/>
    <w:rsid w:val="71C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  <w:style w:type="character" w:styleId="17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2020-10-08T06:09:00Z</dcterms:created>
  <dc:creator>u</dc:creator>
  <cp:lastModifiedBy>u</cp:lastModifiedBy>
  <dcterms:modified xsi:type="dcterms:W3CDTF">2020-10-08T06:25:27Z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